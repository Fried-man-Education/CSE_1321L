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B35B7" w14:textId="4C75EF48" w:rsidR="00F22325" w:rsidRPr="00F22325" w:rsidRDefault="00F22325" w:rsidP="0003246F">
      <w:pPr>
        <w:jc w:val="both"/>
      </w:pPr>
      <w:r>
        <w:t xml:space="preserve">CSE 1321 </w:t>
      </w:r>
      <w:r w:rsidR="00DD7B3B">
        <w:t>Fall</w:t>
      </w:r>
      <w:r>
        <w:t xml:space="preserve"> 2019 – </w:t>
      </w:r>
      <w:r w:rsidR="00E65535">
        <w:t>Pseudocode Submission Template</w:t>
      </w:r>
    </w:p>
    <w:p w14:paraId="228ABD0E" w14:textId="186F72F5" w:rsidR="0003246F" w:rsidRDefault="0003246F" w:rsidP="0003246F">
      <w:pPr>
        <w:jc w:val="both"/>
      </w:pPr>
      <w:r w:rsidRPr="006117B8">
        <w:rPr>
          <w:u w:val="single"/>
        </w:rPr>
        <w:t>Step 1</w:t>
      </w:r>
      <w:r w:rsidR="00F22325">
        <w:t>: R</w:t>
      </w:r>
      <w:r>
        <w:t>ead the</w:t>
      </w:r>
      <w:r w:rsidR="00F22325">
        <w:t xml:space="preserve"> Problem</w:t>
      </w:r>
      <w:r w:rsidR="009A1E8B">
        <w:t>-</w:t>
      </w:r>
      <w:r w:rsidR="00F22325">
        <w:t>Solving</w:t>
      </w:r>
      <w:r>
        <w:t xml:space="preserve"> </w:t>
      </w:r>
      <w:r w:rsidR="00F22325">
        <w:t>G</w:t>
      </w:r>
      <w:r>
        <w:t>uide thoroughly.</w:t>
      </w:r>
      <w:r w:rsidR="00851D6B">
        <w:t xml:space="preserve"> </w:t>
      </w:r>
      <w:r w:rsidR="00555A0D">
        <w:t>First, y</w:t>
      </w:r>
      <w:r w:rsidR="00851D6B">
        <w:t xml:space="preserve">ou have to understand </w:t>
      </w:r>
      <w:r w:rsidR="00555A0D">
        <w:t>t</w:t>
      </w:r>
      <w:r w:rsidR="004D396F">
        <w:t xml:space="preserve">he process. </w:t>
      </w:r>
      <w:r w:rsidR="00F22325">
        <w:t>Y</w:t>
      </w:r>
      <w:r w:rsidR="00555A0D">
        <w:t xml:space="preserve">ou </w:t>
      </w:r>
      <w:r w:rsidR="00F22325">
        <w:t>must</w:t>
      </w:r>
      <w:r w:rsidR="00555A0D">
        <w:t xml:space="preserve"> </w:t>
      </w:r>
      <w:r w:rsidR="00F22325">
        <w:t xml:space="preserve">use this method to write </w:t>
      </w:r>
      <w:r w:rsidR="004D396F">
        <w:t xml:space="preserve">the pseudocode </w:t>
      </w:r>
      <w:r w:rsidR="00F22325">
        <w:t>for assignment 1 - pseudocode</w:t>
      </w:r>
      <w:r w:rsidR="004D396F">
        <w:t xml:space="preserve">. </w:t>
      </w:r>
    </w:p>
    <w:p w14:paraId="39E643C1" w14:textId="043B5FEA" w:rsidR="000C4626" w:rsidRDefault="0003246F" w:rsidP="0003246F">
      <w:pPr>
        <w:jc w:val="both"/>
      </w:pPr>
      <w:r w:rsidRPr="006117B8">
        <w:rPr>
          <w:u w:val="single"/>
        </w:rPr>
        <w:t>Step 2</w:t>
      </w:r>
      <w:r>
        <w:t xml:space="preserve">: </w:t>
      </w:r>
      <w:r w:rsidR="00F22325">
        <w:t>C</w:t>
      </w:r>
      <w:r w:rsidR="00C8521C">
        <w:t xml:space="preserve">omplete </w:t>
      </w:r>
      <w:r>
        <w:t>ps</w:t>
      </w:r>
      <w:r w:rsidR="00AB1D8E">
        <w:t xml:space="preserve">eudocode </w:t>
      </w:r>
      <w:r w:rsidR="009A1E8B">
        <w:t xml:space="preserve">part of your assignments </w:t>
      </w:r>
      <w:r w:rsidR="00AB1D8E">
        <w:t>based on the guide</w:t>
      </w:r>
      <w:r>
        <w:t>, use the following template to write your answers:</w:t>
      </w:r>
    </w:p>
    <w:p w14:paraId="46F0A512" w14:textId="77777777" w:rsidR="00555A0D" w:rsidRDefault="00555A0D" w:rsidP="0003246F">
      <w:pPr>
        <w:jc w:val="both"/>
        <w:sectPr w:rsidR="00555A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FA04A8" w14:textId="77777777" w:rsidR="00FD27CA" w:rsidRDefault="009A1E8B" w:rsidP="00FD2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</w:rPr>
        <w:t>P</w:t>
      </w:r>
      <w:r w:rsidR="00555A0D">
        <w:rPr>
          <w:b/>
        </w:rPr>
        <w:t>roblem</w:t>
      </w:r>
      <w:r>
        <w:rPr>
          <w:b/>
        </w:rPr>
        <w:t xml:space="preserve"> Statement</w:t>
      </w:r>
      <w:r w:rsidR="00555A0D">
        <w:rPr>
          <w:b/>
        </w:rPr>
        <w:t>:</w:t>
      </w:r>
      <w:r w:rsidR="00FD27CA" w:rsidRPr="00FD27CA">
        <w:t xml:space="preserve"> </w:t>
      </w:r>
    </w:p>
    <w:p w14:paraId="1D0A7733" w14:textId="77777777" w:rsidR="00F3515A" w:rsidRDefault="00F3515A" w:rsidP="00F35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Write a pseudocode algorithm that asks the user for their</w:t>
      </w:r>
    </w:p>
    <w:p w14:paraId="358BAA3B" w14:textId="77777777" w:rsidR="00F3515A" w:rsidRDefault="00F3515A" w:rsidP="00F35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grades in CSE 1321, along with their attendance, then calculates their final grade.</w:t>
      </w:r>
    </w:p>
    <w:p w14:paraId="4A0E76F2" w14:textId="77777777" w:rsidR="00F3515A" w:rsidRDefault="00F3515A" w:rsidP="00F35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Note, perfect attendance rounds up your final grade by 1.5 points – otherwise, it’s a</w:t>
      </w:r>
    </w:p>
    <w:p w14:paraId="21005BAF" w14:textId="20FC017B" w:rsidR="00FD27CA" w:rsidRPr="00FD27CA" w:rsidRDefault="00F3515A" w:rsidP="00F35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t>fraction out of 30. The tests and quiz average are worth 20% each</w:t>
      </w:r>
      <w:r w:rsidR="00DD2061">
        <w:t>.</w:t>
      </w:r>
    </w:p>
    <w:p w14:paraId="4EE2D2CE" w14:textId="0B4ADABD" w:rsidR="00555A0D" w:rsidRDefault="00555A0D" w:rsidP="00555A0D">
      <w:pPr>
        <w:sectPr w:rsidR="00555A0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4760D6" w14:textId="660D9DA4" w:rsidR="00555A0D" w:rsidRDefault="009A1E8B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Solution </w:t>
      </w:r>
      <w:r w:rsidR="00555A0D">
        <w:rPr>
          <w:b/>
        </w:rPr>
        <w:t>Plan:</w:t>
      </w:r>
    </w:p>
    <w:p w14:paraId="325AB22F" w14:textId="1CA9B971" w:rsidR="00555A0D" w:rsidRDefault="00985911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985911">
        <w:rPr>
          <w:bCs/>
        </w:rPr>
        <w:t xml:space="preserve">1. </w:t>
      </w:r>
      <w:r>
        <w:rPr>
          <w:bCs/>
        </w:rPr>
        <w:t xml:space="preserve">CREATE </w:t>
      </w:r>
      <w:r w:rsidR="00C76369">
        <w:rPr>
          <w:bCs/>
        </w:rPr>
        <w:t>int</w:t>
      </w:r>
      <w:r w:rsidR="00243813">
        <w:rPr>
          <w:bCs/>
        </w:rPr>
        <w:t xml:space="preserve"> </w:t>
      </w:r>
      <w:r>
        <w:rPr>
          <w:bCs/>
        </w:rPr>
        <w:t>variable</w:t>
      </w:r>
      <w:r w:rsidR="008A5F3B">
        <w:rPr>
          <w:bCs/>
        </w:rPr>
        <w:t>s</w:t>
      </w:r>
      <w:r>
        <w:rPr>
          <w:bCs/>
        </w:rPr>
        <w:t xml:space="preserve"> “</w:t>
      </w:r>
      <w:r w:rsidR="008A5F3B">
        <w:rPr>
          <w:bCs/>
        </w:rPr>
        <w:t>t1</w:t>
      </w:r>
      <w:r w:rsidR="00C76369">
        <w:rPr>
          <w:bCs/>
        </w:rPr>
        <w:t>”</w:t>
      </w:r>
      <w:r w:rsidR="008A5F3B">
        <w:rPr>
          <w:bCs/>
        </w:rPr>
        <w:t>, “t2”, “t3”, “t4”, “t5”, “avgQ”</w:t>
      </w:r>
      <w:r w:rsidR="00771791">
        <w:rPr>
          <w:bCs/>
        </w:rPr>
        <w:t>, “attendance”</w:t>
      </w:r>
      <w:r w:rsidR="00DD2061">
        <w:rPr>
          <w:bCs/>
        </w:rPr>
        <w:t xml:space="preserve"> </w:t>
      </w:r>
      <w:r w:rsidR="008C6688">
        <w:rPr>
          <w:bCs/>
        </w:rPr>
        <w:t>to be used to store user input</w:t>
      </w:r>
    </w:p>
    <w:p w14:paraId="18A7EEE0" w14:textId="0FD087CE" w:rsidR="00F67BB8" w:rsidRDefault="00985911" w:rsidP="00F6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2. </w:t>
      </w:r>
      <w:r w:rsidR="00F67BB8">
        <w:rPr>
          <w:bCs/>
        </w:rPr>
        <w:t xml:space="preserve">PRINT </w:t>
      </w:r>
      <w:r w:rsidR="00F67BB8" w:rsidRPr="00985911">
        <w:rPr>
          <w:bCs/>
        </w:rPr>
        <w:t>"</w:t>
      </w:r>
      <w:r w:rsidR="00F67BB8" w:rsidRPr="008A5F3B">
        <w:rPr>
          <w:bCs/>
        </w:rPr>
        <w:t>Enter your grade for Test 1:</w:t>
      </w:r>
      <w:r w:rsidR="00F67BB8">
        <w:rPr>
          <w:bCs/>
        </w:rPr>
        <w:t xml:space="preserve"> </w:t>
      </w:r>
      <w:r w:rsidR="00F67BB8" w:rsidRPr="00985911">
        <w:rPr>
          <w:bCs/>
        </w:rPr>
        <w:t>"</w:t>
      </w:r>
    </w:p>
    <w:p w14:paraId="7D83CACF" w14:textId="77777777" w:rsidR="00F67BB8" w:rsidRDefault="00F67BB8" w:rsidP="00F6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3. READ value from user and store in “t1” variable</w:t>
      </w:r>
    </w:p>
    <w:p w14:paraId="44085352" w14:textId="37749DA5" w:rsidR="00F67BB8" w:rsidRDefault="00F67BB8" w:rsidP="00F6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4. PRINT </w:t>
      </w:r>
      <w:r w:rsidRPr="00985911">
        <w:rPr>
          <w:bCs/>
        </w:rPr>
        <w:t>"</w:t>
      </w:r>
      <w:r w:rsidRPr="008A5F3B">
        <w:rPr>
          <w:bCs/>
        </w:rPr>
        <w:t xml:space="preserve">Enter your grade for Test </w:t>
      </w:r>
      <w:r w:rsidR="00472BD1">
        <w:rPr>
          <w:bCs/>
        </w:rPr>
        <w:t>2</w:t>
      </w:r>
      <w:r w:rsidRPr="008A5F3B">
        <w:rPr>
          <w:bCs/>
        </w:rPr>
        <w:t>:</w:t>
      </w:r>
      <w:r>
        <w:rPr>
          <w:bCs/>
        </w:rPr>
        <w:t xml:space="preserve"> </w:t>
      </w:r>
      <w:r w:rsidRPr="00985911">
        <w:rPr>
          <w:bCs/>
        </w:rPr>
        <w:t>"</w:t>
      </w:r>
    </w:p>
    <w:p w14:paraId="0E714ED4" w14:textId="0402C5AE" w:rsidR="00F67BB8" w:rsidRDefault="00F67BB8" w:rsidP="00F6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5. READ value from user and store in “t</w:t>
      </w:r>
      <w:r w:rsidR="00472BD1">
        <w:rPr>
          <w:bCs/>
        </w:rPr>
        <w:t>2</w:t>
      </w:r>
      <w:r>
        <w:rPr>
          <w:bCs/>
        </w:rPr>
        <w:t>” variable</w:t>
      </w:r>
    </w:p>
    <w:p w14:paraId="2BE9CCEB" w14:textId="28614A85" w:rsidR="00F67BB8" w:rsidRDefault="00F67BB8" w:rsidP="00F6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6. PRINT </w:t>
      </w:r>
      <w:r w:rsidRPr="00985911">
        <w:rPr>
          <w:bCs/>
        </w:rPr>
        <w:t>"</w:t>
      </w:r>
      <w:r w:rsidRPr="008A5F3B">
        <w:rPr>
          <w:bCs/>
        </w:rPr>
        <w:t xml:space="preserve">Enter your grade for Test </w:t>
      </w:r>
      <w:r w:rsidR="00472BD1">
        <w:rPr>
          <w:bCs/>
        </w:rPr>
        <w:t>3</w:t>
      </w:r>
      <w:r w:rsidRPr="008A5F3B">
        <w:rPr>
          <w:bCs/>
        </w:rPr>
        <w:t>:</w:t>
      </w:r>
      <w:r>
        <w:rPr>
          <w:bCs/>
        </w:rPr>
        <w:t xml:space="preserve"> </w:t>
      </w:r>
      <w:r w:rsidRPr="00985911">
        <w:rPr>
          <w:bCs/>
        </w:rPr>
        <w:t>"</w:t>
      </w:r>
    </w:p>
    <w:p w14:paraId="43672C29" w14:textId="1561B029" w:rsidR="00F67BB8" w:rsidRDefault="00F67BB8" w:rsidP="00F6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7. READ value from user and store in “t</w:t>
      </w:r>
      <w:r w:rsidR="00472BD1">
        <w:rPr>
          <w:bCs/>
        </w:rPr>
        <w:t>3</w:t>
      </w:r>
      <w:r>
        <w:rPr>
          <w:bCs/>
        </w:rPr>
        <w:t>” variable</w:t>
      </w:r>
    </w:p>
    <w:p w14:paraId="68160419" w14:textId="22837662" w:rsidR="00F67BB8" w:rsidRDefault="00F67BB8" w:rsidP="00F6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8. PRINT </w:t>
      </w:r>
      <w:r w:rsidRPr="00985911">
        <w:rPr>
          <w:bCs/>
        </w:rPr>
        <w:t>"</w:t>
      </w:r>
      <w:r w:rsidRPr="008A5F3B">
        <w:rPr>
          <w:bCs/>
        </w:rPr>
        <w:t xml:space="preserve">Enter your grade for Test </w:t>
      </w:r>
      <w:r w:rsidR="00472BD1">
        <w:rPr>
          <w:bCs/>
        </w:rPr>
        <w:t>4</w:t>
      </w:r>
      <w:r w:rsidRPr="008A5F3B">
        <w:rPr>
          <w:bCs/>
        </w:rPr>
        <w:t>:</w:t>
      </w:r>
      <w:r>
        <w:rPr>
          <w:bCs/>
        </w:rPr>
        <w:t xml:space="preserve"> </w:t>
      </w:r>
      <w:r w:rsidRPr="00985911">
        <w:rPr>
          <w:bCs/>
        </w:rPr>
        <w:t>"</w:t>
      </w:r>
    </w:p>
    <w:p w14:paraId="2FA81FCE" w14:textId="4B63374F" w:rsidR="00F67BB8" w:rsidRDefault="00F67BB8" w:rsidP="00F6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9. READ value from user and store in “t</w:t>
      </w:r>
      <w:r w:rsidR="00472BD1">
        <w:rPr>
          <w:bCs/>
        </w:rPr>
        <w:t>4</w:t>
      </w:r>
      <w:r>
        <w:rPr>
          <w:bCs/>
        </w:rPr>
        <w:t>” variable</w:t>
      </w:r>
    </w:p>
    <w:p w14:paraId="25E03701" w14:textId="4375F5C5" w:rsidR="00FF66FD" w:rsidRDefault="00FF66FD" w:rsidP="00FF6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10. PRINT “</w:t>
      </w:r>
      <w:r w:rsidRPr="00472BD1">
        <w:rPr>
          <w:bCs/>
        </w:rPr>
        <w:t>Enter your average quiz grade:</w:t>
      </w:r>
      <w:r w:rsidR="00216778">
        <w:rPr>
          <w:bCs/>
        </w:rPr>
        <w:t xml:space="preserve"> </w:t>
      </w:r>
      <w:r w:rsidRPr="00985911">
        <w:rPr>
          <w:bCs/>
        </w:rPr>
        <w:t>"</w:t>
      </w:r>
    </w:p>
    <w:p w14:paraId="25AAFB0E" w14:textId="77777777" w:rsidR="00FF66FD" w:rsidRDefault="00FF66FD" w:rsidP="00FF6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11. READ value from user and store in “avgQ” variable</w:t>
      </w:r>
    </w:p>
    <w:p w14:paraId="2B6E0BD3" w14:textId="3E7EE3BA" w:rsidR="00FF66FD" w:rsidRDefault="00FF66FD" w:rsidP="00FF6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12. PRINT “</w:t>
      </w:r>
      <w:r w:rsidR="001120B2" w:rsidRPr="001120B2">
        <w:rPr>
          <w:bCs/>
        </w:rPr>
        <w:t>Enter the number of times you attended class (max 30):</w:t>
      </w:r>
      <w:r w:rsidR="001120B2">
        <w:rPr>
          <w:bCs/>
        </w:rPr>
        <w:t xml:space="preserve"> </w:t>
      </w:r>
      <w:r w:rsidRPr="00985911">
        <w:rPr>
          <w:bCs/>
        </w:rPr>
        <w:t>"</w:t>
      </w:r>
    </w:p>
    <w:p w14:paraId="37C858EC" w14:textId="258A6647" w:rsidR="00FF66FD" w:rsidRDefault="00FF66FD" w:rsidP="00FF6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13. READ value from user and store in “</w:t>
      </w:r>
      <w:r w:rsidR="00255724">
        <w:rPr>
          <w:bCs/>
        </w:rPr>
        <w:t>attendance</w:t>
      </w:r>
      <w:r>
        <w:rPr>
          <w:bCs/>
        </w:rPr>
        <w:t>” variable</w:t>
      </w:r>
    </w:p>
    <w:p w14:paraId="09AA9B57" w14:textId="7122FEFD" w:rsidR="00243813" w:rsidRDefault="00F67BB8" w:rsidP="00F6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1</w:t>
      </w:r>
      <w:r w:rsidR="00FF66FD">
        <w:rPr>
          <w:bCs/>
        </w:rPr>
        <w:t>4</w:t>
      </w:r>
      <w:r w:rsidR="00243813">
        <w:rPr>
          <w:bCs/>
        </w:rPr>
        <w:t xml:space="preserve">. CREATE float </w:t>
      </w:r>
      <w:r w:rsidR="0006112B">
        <w:rPr>
          <w:bCs/>
        </w:rPr>
        <w:t>variable</w:t>
      </w:r>
      <w:r w:rsidR="000D3E5B">
        <w:rPr>
          <w:bCs/>
        </w:rPr>
        <w:t>s</w:t>
      </w:r>
      <w:r w:rsidR="0006112B">
        <w:rPr>
          <w:bCs/>
        </w:rPr>
        <w:t xml:space="preserve"> “</w:t>
      </w:r>
      <w:r w:rsidR="001E040B">
        <w:rPr>
          <w:bCs/>
        </w:rPr>
        <w:t>before</w:t>
      </w:r>
      <w:r w:rsidR="0006112B">
        <w:rPr>
          <w:bCs/>
        </w:rPr>
        <w:t>”</w:t>
      </w:r>
      <w:r w:rsidR="001E040B">
        <w:rPr>
          <w:bCs/>
        </w:rPr>
        <w:t>, “extra”, “after”</w:t>
      </w:r>
      <w:r w:rsidR="0006112B">
        <w:rPr>
          <w:bCs/>
        </w:rPr>
        <w:t xml:space="preserve"> to store calculation</w:t>
      </w:r>
      <w:r w:rsidR="001E040B">
        <w:rPr>
          <w:bCs/>
        </w:rPr>
        <w:t>s</w:t>
      </w:r>
    </w:p>
    <w:p w14:paraId="63F7F7B1" w14:textId="22F6B044" w:rsidR="006A2FF7" w:rsidRDefault="00F67BB8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1</w:t>
      </w:r>
      <w:r w:rsidR="00FF66FD">
        <w:rPr>
          <w:bCs/>
        </w:rPr>
        <w:t>5</w:t>
      </w:r>
      <w:r w:rsidR="00243813">
        <w:rPr>
          <w:bCs/>
        </w:rPr>
        <w:t xml:space="preserve">. STORE </w:t>
      </w:r>
      <w:r w:rsidR="00EE609F" w:rsidRPr="00EE609F">
        <w:rPr>
          <w:bCs/>
        </w:rPr>
        <w:t>(t1 + t2 + t3 + t4 + avgQ) / 5</w:t>
      </w:r>
      <w:r w:rsidR="00EE609F">
        <w:rPr>
          <w:bCs/>
        </w:rPr>
        <w:t xml:space="preserve"> </w:t>
      </w:r>
      <w:r w:rsidR="006A2FF7">
        <w:rPr>
          <w:bCs/>
        </w:rPr>
        <w:t>in “</w:t>
      </w:r>
      <w:r w:rsidR="00EE609F">
        <w:rPr>
          <w:bCs/>
        </w:rPr>
        <w:t>before</w:t>
      </w:r>
      <w:r w:rsidR="006A2FF7">
        <w:rPr>
          <w:bCs/>
        </w:rPr>
        <w:t>”</w:t>
      </w:r>
    </w:p>
    <w:p w14:paraId="6CD4EDBA" w14:textId="19B6ED02" w:rsidR="00B1398A" w:rsidRDefault="00B1398A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 xml:space="preserve">16. STORE </w:t>
      </w:r>
      <w:r w:rsidRPr="00B1398A">
        <w:rPr>
          <w:bCs/>
        </w:rPr>
        <w:t>attendance / 30 * 1.5</w:t>
      </w:r>
      <w:r>
        <w:rPr>
          <w:bCs/>
        </w:rPr>
        <w:t xml:space="preserve"> in “extra”</w:t>
      </w:r>
    </w:p>
    <w:p w14:paraId="19AF2FC2" w14:textId="3C24FB96" w:rsidR="00B1398A" w:rsidRDefault="00B1398A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Cs/>
        </w:rPr>
        <w:t>17. STORE before + extra in “after”</w:t>
      </w:r>
    </w:p>
    <w:p w14:paraId="2AC068C6" w14:textId="31C6ADC1" w:rsidR="00243813" w:rsidRPr="00985911" w:rsidRDefault="00F67BB8" w:rsidP="00985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0" w:author="Svetlana Peltsverger" w:date="2018-10-25T13:51:00Z"/>
          <w:bCs/>
        </w:rPr>
        <w:sectPr w:rsidR="00243813" w:rsidRPr="00985911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Cs/>
        </w:rPr>
        <w:t>1</w:t>
      </w:r>
      <w:r w:rsidR="00FF66FD">
        <w:rPr>
          <w:bCs/>
        </w:rPr>
        <w:t>6</w:t>
      </w:r>
      <w:r w:rsidR="00243813">
        <w:rPr>
          <w:bCs/>
        </w:rPr>
        <w:t xml:space="preserve">. PRINT </w:t>
      </w:r>
      <w:r w:rsidR="00CC7C33" w:rsidRPr="00CC7C33">
        <w:rPr>
          <w:bCs/>
        </w:rPr>
        <w:t>"</w:t>
      </w:r>
      <w:r w:rsidR="00611115" w:rsidRPr="00611115">
        <w:rPr>
          <w:bCs/>
        </w:rPr>
        <w:t>Your average before attendance is</w:t>
      </w:r>
      <w:r w:rsidR="00611115">
        <w:rPr>
          <w:bCs/>
        </w:rPr>
        <w:t xml:space="preserve"> “ + before +  </w:t>
      </w:r>
      <w:r w:rsidR="00611115" w:rsidRPr="00611115">
        <w:rPr>
          <w:bCs/>
        </w:rPr>
        <w:t>". You receive an additional "</w:t>
      </w:r>
      <w:r w:rsidR="00611115">
        <w:rPr>
          <w:bCs/>
        </w:rPr>
        <w:t xml:space="preserve"> +  extra  + </w:t>
      </w:r>
      <w:r w:rsidR="00611115" w:rsidRPr="00611115">
        <w:rPr>
          <w:bCs/>
        </w:rPr>
        <w:t>" points for attendance. Final grade is "</w:t>
      </w:r>
      <w:r w:rsidR="00611115">
        <w:rPr>
          <w:bCs/>
        </w:rPr>
        <w:t xml:space="preserve"> + after “.</w:t>
      </w:r>
    </w:p>
    <w:p w14:paraId="627DBDCB" w14:textId="63C25869" w:rsidR="00ED5BAD" w:rsidRDefault="00ED5BAD"/>
    <w:p w14:paraId="69129346" w14:textId="77777777" w:rsidR="00555A0D" w:rsidRDefault="00555A0D" w:rsidP="00555A0D">
      <w:pPr>
        <w:jc w:val="both"/>
        <w:rPr>
          <w:ins w:id="1" w:author="Svetlana Peltsverger" w:date="2018-10-25T13:51:00Z"/>
        </w:rPr>
        <w:sectPr w:rsidR="00555A0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E6F662" w14:textId="59E8DCC8" w:rsidR="00555A0D" w:rsidRDefault="00555A0D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Execution</w:t>
      </w:r>
      <w:r w:rsidR="009A1E8B">
        <w:rPr>
          <w:b/>
        </w:rPr>
        <w:t>:</w:t>
      </w:r>
      <w:r>
        <w:rPr>
          <w:b/>
        </w:rPr>
        <w:t xml:space="preserve"> </w:t>
      </w:r>
    </w:p>
    <w:p w14:paraId="3FF1C567" w14:textId="59872565" w:rsidR="00ED5BAD" w:rsidRDefault="00ED5BAD" w:rsidP="00ED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 w:rsidRPr="00ED5BAD">
        <w:rPr>
          <w:bCs/>
        </w:rPr>
        <w:t xml:space="preserve">1. </w:t>
      </w:r>
      <w:r>
        <w:rPr>
          <w:bCs/>
        </w:rPr>
        <w:t>Create variable to store user input</w:t>
      </w:r>
    </w:p>
    <w:p w14:paraId="12C98003" w14:textId="77777777" w:rsidR="008D73F9" w:rsidRDefault="00ED5BAD" w:rsidP="00ED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>
        <w:rPr>
          <w:bCs/>
        </w:rPr>
        <w:t xml:space="preserve">2. </w:t>
      </w:r>
      <w:r w:rsidR="00C85F2E">
        <w:rPr>
          <w:bCs/>
        </w:rPr>
        <w:t>Ask user for</w:t>
      </w:r>
      <w:r>
        <w:rPr>
          <w:bCs/>
        </w:rPr>
        <w:t xml:space="preserve"> </w:t>
      </w:r>
      <w:r w:rsidR="00736020">
        <w:rPr>
          <w:bCs/>
        </w:rPr>
        <w:t>test grades, average quiz grade, and attendance count</w:t>
      </w:r>
      <w:r>
        <w:rPr>
          <w:bCs/>
        </w:rPr>
        <w:t xml:space="preserve"> </w:t>
      </w:r>
      <w:r w:rsidR="00035501">
        <w:rPr>
          <w:bCs/>
        </w:rPr>
        <w:t>and</w:t>
      </w:r>
      <w:r w:rsidR="00C85F2E">
        <w:rPr>
          <w:bCs/>
        </w:rPr>
        <w:t xml:space="preserve"> store </w:t>
      </w:r>
      <w:r>
        <w:rPr>
          <w:bCs/>
        </w:rPr>
        <w:t>into respective variables</w:t>
      </w:r>
    </w:p>
    <w:p w14:paraId="083F8120" w14:textId="7FE7BD5B" w:rsidR="00ED5BAD" w:rsidRDefault="008D73F9" w:rsidP="00ED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</w:pPr>
      <w:r>
        <w:rPr>
          <w:bCs/>
        </w:rPr>
        <w:t>3. Create float variables for calculation</w:t>
      </w:r>
      <w:r w:rsidR="00ED5BAD">
        <w:rPr>
          <w:bCs/>
        </w:rPr>
        <w:br/>
        <w:t xml:space="preserve">3. Calculate </w:t>
      </w:r>
      <w:r w:rsidR="00736020">
        <w:rPr>
          <w:bCs/>
        </w:rPr>
        <w:t>before grade, extra credit, and after credit grade and store in</w:t>
      </w:r>
      <w:r w:rsidR="0069357F">
        <w:rPr>
          <w:bCs/>
        </w:rPr>
        <w:t xml:space="preserve"> respective</w:t>
      </w:r>
      <w:bookmarkStart w:id="2" w:name="_GoBack"/>
      <w:bookmarkEnd w:id="2"/>
      <w:r w:rsidR="00736020">
        <w:rPr>
          <w:bCs/>
        </w:rPr>
        <w:t xml:space="preserve"> variables</w:t>
      </w:r>
    </w:p>
    <w:p w14:paraId="6D94617E" w14:textId="488CE94D" w:rsidR="00ED5BAD" w:rsidRPr="00ED5BAD" w:rsidRDefault="00ED5BAD" w:rsidP="00ED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Cs/>
        </w:rPr>
        <w:sectPr w:rsidR="00ED5BAD" w:rsidRPr="00ED5BA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Cs/>
        </w:rPr>
        <w:t>4. Display the results</w:t>
      </w:r>
    </w:p>
    <w:p w14:paraId="05B7A99F" w14:textId="7EED3843" w:rsidR="00555A0D" w:rsidRDefault="00555A0D" w:rsidP="00555A0D">
      <w:pPr>
        <w:rPr>
          <w:b/>
        </w:rPr>
      </w:pPr>
    </w:p>
    <w:p w14:paraId="32804441" w14:textId="4F5A35B0" w:rsidR="00555A0D" w:rsidRDefault="009A1E8B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Evaluation</w:t>
      </w:r>
      <w:r w:rsidR="00555A0D">
        <w:rPr>
          <w:b/>
        </w:rPr>
        <w:t>:</w:t>
      </w:r>
    </w:p>
    <w:p w14:paraId="7DC740A9" w14:textId="71B833CA" w:rsidR="00555A0D" w:rsidRDefault="00DD7B3B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The program works as expected but problems may occur if values are not a number.</w:t>
      </w:r>
    </w:p>
    <w:p w14:paraId="6008856F" w14:textId="77777777" w:rsidR="00555A0D" w:rsidRDefault="00555A0D" w:rsidP="00555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C42E71" w14:textId="77777777" w:rsidR="00555A0D" w:rsidRDefault="00555A0D" w:rsidP="00555A0D">
      <w:pPr>
        <w:jc w:val="both"/>
        <w:rPr>
          <w:ins w:id="3" w:author="Svetlana Peltsverger" w:date="2018-10-25T13:51:00Z"/>
        </w:rPr>
        <w:sectPr w:rsidR="00555A0D" w:rsidSect="00555A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26A6B6" w14:textId="77777777" w:rsidR="005A1E54" w:rsidRDefault="005A1E54" w:rsidP="0003246F">
      <w:pPr>
        <w:jc w:val="both"/>
      </w:pPr>
    </w:p>
    <w:p w14:paraId="0DD7A495" w14:textId="2600F0E7" w:rsidR="0003246F" w:rsidRDefault="000C4626" w:rsidP="0003246F">
      <w:pPr>
        <w:jc w:val="both"/>
      </w:pPr>
      <w:r w:rsidRPr="00B070A6">
        <w:rPr>
          <w:u w:val="single"/>
        </w:rPr>
        <w:t>Step 3</w:t>
      </w:r>
      <w:r>
        <w:t>: Complete the evaluation below:</w:t>
      </w:r>
    </w:p>
    <w:p w14:paraId="6847C1DD" w14:textId="6AE6D45B" w:rsidR="000C4626" w:rsidRDefault="000C4626" w:rsidP="0003246F">
      <w:pPr>
        <w:jc w:val="both"/>
      </w:pPr>
      <w:r>
        <w:t xml:space="preserve">Q1: </w:t>
      </w:r>
      <w:r w:rsidR="004D396F">
        <w:t xml:space="preserve">Did the pseudocode exercise help you to </w:t>
      </w:r>
      <w:r w:rsidR="00555A0D">
        <w:t xml:space="preserve">understand </w:t>
      </w:r>
      <w:r w:rsidR="00C8521C">
        <w:t xml:space="preserve">the </w:t>
      </w:r>
      <w:r w:rsidR="00555A0D">
        <w:t xml:space="preserve">requirements and </w:t>
      </w:r>
      <w:r w:rsidR="004D396F">
        <w:t>solve the problem faster?</w:t>
      </w:r>
    </w:p>
    <w:p w14:paraId="0BDCF2FE" w14:textId="5009B81B" w:rsidR="000C4626" w:rsidRPr="00DD7B3B" w:rsidRDefault="000C4626" w:rsidP="000C4626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DD7B3B">
        <w:rPr>
          <w:highlight w:val="cyan"/>
        </w:rPr>
        <w:t>Yes</w:t>
      </w:r>
    </w:p>
    <w:p w14:paraId="1FE8D328" w14:textId="14428A0A" w:rsidR="000C4626" w:rsidRDefault="000C4626" w:rsidP="000C4626">
      <w:pPr>
        <w:pStyle w:val="ListParagraph"/>
        <w:numPr>
          <w:ilvl w:val="0"/>
          <w:numId w:val="1"/>
        </w:numPr>
        <w:jc w:val="both"/>
      </w:pPr>
      <w:r>
        <w:t>No</w:t>
      </w:r>
    </w:p>
    <w:p w14:paraId="74291865" w14:textId="034F2FD3" w:rsidR="000C4626" w:rsidRDefault="000C4626" w:rsidP="000C4626">
      <w:pPr>
        <w:pStyle w:val="ListParagraph"/>
        <w:numPr>
          <w:ilvl w:val="0"/>
          <w:numId w:val="1"/>
        </w:numPr>
        <w:jc w:val="both"/>
      </w:pPr>
      <w:r>
        <w:t>Other</w:t>
      </w:r>
    </w:p>
    <w:p w14:paraId="72889C8A" w14:textId="158EFB2D" w:rsidR="000C4626" w:rsidRDefault="007E4BA3" w:rsidP="000C4626">
      <w:pPr>
        <w:jc w:val="both"/>
      </w:pPr>
      <w:r>
        <w:t>Q</w:t>
      </w:r>
      <w:r w:rsidR="009A1E8B">
        <w:t>2</w:t>
      </w:r>
      <w:r>
        <w:t xml:space="preserve">: What did you like about this pseudocode </w:t>
      </w:r>
      <w:r w:rsidR="004D396F" w:rsidRPr="00555A0D">
        <w:rPr>
          <w:noProof/>
        </w:rPr>
        <w:t>guide</w:t>
      </w:r>
      <w:r w:rsidR="004D396F">
        <w:t xml:space="preserve"> and the iterative method of </w:t>
      </w:r>
      <w:r w:rsidR="0043572E">
        <w:t>solving problems</w:t>
      </w:r>
      <w:r>
        <w:t>?</w:t>
      </w:r>
    </w:p>
    <w:p w14:paraId="65EF8A44" w14:textId="6DFD9AC3" w:rsidR="007E4BA3" w:rsidRDefault="007E4BA3" w:rsidP="000C4626">
      <w:pPr>
        <w:jc w:val="both"/>
      </w:pPr>
      <w:r>
        <w:t xml:space="preserve">Your Response: </w:t>
      </w:r>
      <w:r w:rsidR="00192018">
        <w:t>I learn more about computer science principles</w:t>
      </w:r>
      <w:r w:rsidR="00482FA6">
        <w:t>.</w:t>
      </w:r>
    </w:p>
    <w:p w14:paraId="37954F4A" w14:textId="16CB025C" w:rsidR="007E4BA3" w:rsidRDefault="007E4BA3" w:rsidP="000C4626">
      <w:pPr>
        <w:jc w:val="both"/>
      </w:pPr>
      <w:r>
        <w:t>Q</w:t>
      </w:r>
      <w:r w:rsidR="009A1E8B">
        <w:t>3</w:t>
      </w:r>
      <w:r>
        <w:t xml:space="preserve">: What can be improved about this </w:t>
      </w:r>
      <w:r w:rsidR="005A1E54">
        <w:t>pseudocode guide</w:t>
      </w:r>
      <w:r>
        <w:t>?</w:t>
      </w:r>
    </w:p>
    <w:p w14:paraId="1E0DDC82" w14:textId="2168151E" w:rsidR="007E4BA3" w:rsidRDefault="007E4BA3" w:rsidP="000C4626">
      <w:pPr>
        <w:jc w:val="both"/>
      </w:pPr>
      <w:r>
        <w:t>Your response:</w:t>
      </w:r>
      <w:r w:rsidR="00192018">
        <w:t xml:space="preserve"> More documentation on pseudocode writing</w:t>
      </w:r>
      <w:r w:rsidR="00482FA6">
        <w:t>.</w:t>
      </w:r>
    </w:p>
    <w:sectPr w:rsidR="007E4BA3" w:rsidSect="00555A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3E41"/>
    <w:multiLevelType w:val="hybridMultilevel"/>
    <w:tmpl w:val="0C4E5A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vetlana Peltsverger">
    <w15:presenceInfo w15:providerId="AD" w15:userId="S-1-5-21-2437839712-68032157-4027303742-411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B5KWxgaWlkaWFko6SsGpxcWZ+XkgBUa1AILQZHAsAAAA"/>
  </w:docVars>
  <w:rsids>
    <w:rsidRoot w:val="00D11F3D"/>
    <w:rsid w:val="00023BEE"/>
    <w:rsid w:val="00026FBF"/>
    <w:rsid w:val="0003246F"/>
    <w:rsid w:val="00035501"/>
    <w:rsid w:val="0006112B"/>
    <w:rsid w:val="00065340"/>
    <w:rsid w:val="00065BD4"/>
    <w:rsid w:val="000C4626"/>
    <w:rsid w:val="000D3E5B"/>
    <w:rsid w:val="001120B2"/>
    <w:rsid w:val="00137E72"/>
    <w:rsid w:val="001773D6"/>
    <w:rsid w:val="00192018"/>
    <w:rsid w:val="001C3DF0"/>
    <w:rsid w:val="001C75CC"/>
    <w:rsid w:val="001E040B"/>
    <w:rsid w:val="001E7A2C"/>
    <w:rsid w:val="00216778"/>
    <w:rsid w:val="00243813"/>
    <w:rsid w:val="00255724"/>
    <w:rsid w:val="002B310E"/>
    <w:rsid w:val="00320F0F"/>
    <w:rsid w:val="00370297"/>
    <w:rsid w:val="003B06A3"/>
    <w:rsid w:val="003E1CAE"/>
    <w:rsid w:val="0043572E"/>
    <w:rsid w:val="00472BD1"/>
    <w:rsid w:val="00482FA6"/>
    <w:rsid w:val="004D396F"/>
    <w:rsid w:val="00543B61"/>
    <w:rsid w:val="00555A0D"/>
    <w:rsid w:val="00593C34"/>
    <w:rsid w:val="00597D2C"/>
    <w:rsid w:val="005A1E54"/>
    <w:rsid w:val="00611115"/>
    <w:rsid w:val="006117B8"/>
    <w:rsid w:val="006827BB"/>
    <w:rsid w:val="0069357F"/>
    <w:rsid w:val="006A2FF7"/>
    <w:rsid w:val="006C6560"/>
    <w:rsid w:val="00736020"/>
    <w:rsid w:val="00761CCC"/>
    <w:rsid w:val="00771791"/>
    <w:rsid w:val="007D61FA"/>
    <w:rsid w:val="007E0434"/>
    <w:rsid w:val="007E0FED"/>
    <w:rsid w:val="007E4BA3"/>
    <w:rsid w:val="007F18DB"/>
    <w:rsid w:val="00845139"/>
    <w:rsid w:val="00851D6B"/>
    <w:rsid w:val="0086636B"/>
    <w:rsid w:val="00886559"/>
    <w:rsid w:val="008923C4"/>
    <w:rsid w:val="008A5F3B"/>
    <w:rsid w:val="008C6688"/>
    <w:rsid w:val="008D73F9"/>
    <w:rsid w:val="00906176"/>
    <w:rsid w:val="00920471"/>
    <w:rsid w:val="009858D8"/>
    <w:rsid w:val="00985911"/>
    <w:rsid w:val="009A1E8B"/>
    <w:rsid w:val="009C2601"/>
    <w:rsid w:val="00A12631"/>
    <w:rsid w:val="00A4245A"/>
    <w:rsid w:val="00AB1D8E"/>
    <w:rsid w:val="00AD5408"/>
    <w:rsid w:val="00B070A6"/>
    <w:rsid w:val="00B1398A"/>
    <w:rsid w:val="00B354EB"/>
    <w:rsid w:val="00B7608A"/>
    <w:rsid w:val="00BB591A"/>
    <w:rsid w:val="00BC1BAE"/>
    <w:rsid w:val="00C6693C"/>
    <w:rsid w:val="00C76369"/>
    <w:rsid w:val="00C8521C"/>
    <w:rsid w:val="00C85F2E"/>
    <w:rsid w:val="00C9049F"/>
    <w:rsid w:val="00CC7759"/>
    <w:rsid w:val="00CC7C33"/>
    <w:rsid w:val="00CD7C5E"/>
    <w:rsid w:val="00D035FE"/>
    <w:rsid w:val="00D0397B"/>
    <w:rsid w:val="00D11F3D"/>
    <w:rsid w:val="00D32D7C"/>
    <w:rsid w:val="00DD2061"/>
    <w:rsid w:val="00DD7B3B"/>
    <w:rsid w:val="00DF3BAF"/>
    <w:rsid w:val="00E25C6A"/>
    <w:rsid w:val="00E65535"/>
    <w:rsid w:val="00ED5BAD"/>
    <w:rsid w:val="00EE609F"/>
    <w:rsid w:val="00F15310"/>
    <w:rsid w:val="00F22325"/>
    <w:rsid w:val="00F3515A"/>
    <w:rsid w:val="00F67BB8"/>
    <w:rsid w:val="00FA613C"/>
    <w:rsid w:val="00FD27CA"/>
    <w:rsid w:val="00FD5DEF"/>
    <w:rsid w:val="00FE4402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EF7B"/>
  <w15:chartTrackingRefBased/>
  <w15:docId w15:val="{5FED2C8E-FCF1-42F0-9577-E77B58A6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76FF6-A18E-4A79-9996-28773424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Debnath</dc:creator>
  <cp:keywords/>
  <dc:description/>
  <cp:lastModifiedBy>Andrew Friedman</cp:lastModifiedBy>
  <cp:revision>88</cp:revision>
  <dcterms:created xsi:type="dcterms:W3CDTF">2019-08-29T03:00:00Z</dcterms:created>
  <dcterms:modified xsi:type="dcterms:W3CDTF">2019-08-29T03:56:00Z</dcterms:modified>
</cp:coreProperties>
</file>