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B35B7" w14:textId="4C75EF48" w:rsidR="00F22325" w:rsidRPr="00F22325" w:rsidRDefault="00F22325" w:rsidP="0003246F">
      <w:pPr>
        <w:jc w:val="both"/>
      </w:pPr>
      <w:r>
        <w:t xml:space="preserve">CSE 1321 </w:t>
      </w:r>
      <w:r w:rsidR="00DD7B3B">
        <w:t>Fall</w:t>
      </w:r>
      <w:r>
        <w:t xml:space="preserve"> 2019 – </w:t>
      </w:r>
      <w:r w:rsidR="00E65535">
        <w:t>Pseudocode Submission Template</w:t>
      </w:r>
    </w:p>
    <w:p w14:paraId="228ABD0E" w14:textId="186F72F5" w:rsidR="0003246F" w:rsidRDefault="0003246F" w:rsidP="0003246F">
      <w:pPr>
        <w:jc w:val="both"/>
      </w:pPr>
      <w:r w:rsidRPr="006117B8">
        <w:rPr>
          <w:u w:val="single"/>
        </w:rPr>
        <w:t>Step 1</w:t>
      </w:r>
      <w:r w:rsidR="00F22325">
        <w:t>: R</w:t>
      </w:r>
      <w:r>
        <w:t>ead the</w:t>
      </w:r>
      <w:r w:rsidR="00F22325">
        <w:t xml:space="preserve"> Problem</w:t>
      </w:r>
      <w:r w:rsidR="009A1E8B">
        <w:t>-</w:t>
      </w:r>
      <w:r w:rsidR="00F22325">
        <w:t>Solving</w:t>
      </w:r>
      <w:r>
        <w:t xml:space="preserve"> </w:t>
      </w:r>
      <w:r w:rsidR="00F22325">
        <w:t>G</w:t>
      </w:r>
      <w:r>
        <w:t>uide thoroughly.</w:t>
      </w:r>
      <w:r w:rsidR="00851D6B">
        <w:t xml:space="preserve"> </w:t>
      </w:r>
      <w:r w:rsidR="00555A0D">
        <w:t>First, y</w:t>
      </w:r>
      <w:r w:rsidR="00851D6B">
        <w:t xml:space="preserve">ou have to understand </w:t>
      </w:r>
      <w:r w:rsidR="00555A0D">
        <w:t>t</w:t>
      </w:r>
      <w:r w:rsidR="004D396F">
        <w:t xml:space="preserve">he process. </w:t>
      </w:r>
      <w:r w:rsidR="00F22325">
        <w:t>Y</w:t>
      </w:r>
      <w:r w:rsidR="00555A0D">
        <w:t xml:space="preserve">ou </w:t>
      </w:r>
      <w:r w:rsidR="00F22325">
        <w:t>must</w:t>
      </w:r>
      <w:r w:rsidR="00555A0D">
        <w:t xml:space="preserve"> </w:t>
      </w:r>
      <w:r w:rsidR="00F22325">
        <w:t xml:space="preserve">use this method to write </w:t>
      </w:r>
      <w:r w:rsidR="004D396F">
        <w:t xml:space="preserve">the pseudocode </w:t>
      </w:r>
      <w:r w:rsidR="00F22325">
        <w:t>for assignment 1 - pseudocode</w:t>
      </w:r>
      <w:r w:rsidR="004D396F">
        <w:t xml:space="preserve">. </w:t>
      </w:r>
    </w:p>
    <w:p w14:paraId="39E643C1" w14:textId="043B5FEA" w:rsidR="000C4626" w:rsidRDefault="0003246F" w:rsidP="0003246F">
      <w:pPr>
        <w:jc w:val="both"/>
      </w:pPr>
      <w:r w:rsidRPr="006117B8">
        <w:rPr>
          <w:u w:val="single"/>
        </w:rPr>
        <w:t>Step 2</w:t>
      </w:r>
      <w:r>
        <w:t xml:space="preserve">: </w:t>
      </w:r>
      <w:r w:rsidR="00F22325">
        <w:t>C</w:t>
      </w:r>
      <w:r w:rsidR="00C8521C">
        <w:t xml:space="preserve">omplete </w:t>
      </w:r>
      <w:r>
        <w:t>ps</w:t>
      </w:r>
      <w:r w:rsidR="00AB1D8E">
        <w:t xml:space="preserve">eudocode </w:t>
      </w:r>
      <w:r w:rsidR="009A1E8B">
        <w:t xml:space="preserve">part of your assignments </w:t>
      </w:r>
      <w:r w:rsidR="00AB1D8E">
        <w:t>based on the guide</w:t>
      </w:r>
      <w:r>
        <w:t>, use the following template to write your answers:</w:t>
      </w:r>
    </w:p>
    <w:p w14:paraId="46F0A512" w14:textId="77777777" w:rsidR="00555A0D" w:rsidRDefault="00555A0D" w:rsidP="0003246F">
      <w:pPr>
        <w:jc w:val="both"/>
        <w:sectPr w:rsidR="00555A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2D3C22" w14:textId="61695213" w:rsidR="00555A0D" w:rsidRDefault="009A1E8B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P</w:t>
      </w:r>
      <w:r w:rsidR="00555A0D">
        <w:rPr>
          <w:b/>
        </w:rPr>
        <w:t>roblem</w:t>
      </w:r>
      <w:r>
        <w:rPr>
          <w:b/>
        </w:rPr>
        <w:t xml:space="preserve"> Statement</w:t>
      </w:r>
      <w:r w:rsidR="00555A0D">
        <w:rPr>
          <w:b/>
        </w:rPr>
        <w:t>:</w:t>
      </w:r>
    </w:p>
    <w:p w14:paraId="78BA9279" w14:textId="77777777" w:rsidR="00DD7B3B" w:rsidRPr="00DD7B3B" w:rsidRDefault="00DD7B3B" w:rsidP="00DD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D7B3B">
        <w:rPr>
          <w:bCs/>
        </w:rPr>
        <w:t>One of the truly fascinating things about the world is</w:t>
      </w:r>
    </w:p>
    <w:p w14:paraId="28923142" w14:textId="77777777" w:rsidR="00DD7B3B" w:rsidRPr="00DD7B3B" w:rsidRDefault="00DD7B3B" w:rsidP="00DD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D7B3B">
        <w:rPr>
          <w:bCs/>
        </w:rPr>
        <w:t>that it’s infinite. What do we mean by this? As an example, we could ask you how many</w:t>
      </w:r>
    </w:p>
    <w:p w14:paraId="0B7869DA" w14:textId="77777777" w:rsidR="00DD7B3B" w:rsidRPr="00DD7B3B" w:rsidRDefault="00DD7B3B" w:rsidP="00DD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D7B3B">
        <w:rPr>
          <w:bCs/>
        </w:rPr>
        <w:t>shades of yellow there are, and you’d soon realize there are an infinite number of them.</w:t>
      </w:r>
    </w:p>
    <w:p w14:paraId="25817E81" w14:textId="77777777" w:rsidR="00DD7B3B" w:rsidRPr="00DD7B3B" w:rsidRDefault="00DD7B3B" w:rsidP="00DD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D7B3B">
        <w:rPr>
          <w:bCs/>
        </w:rPr>
        <w:t>Because computers don’t have an infinite amount of storage space, they have to</w:t>
      </w:r>
    </w:p>
    <w:p w14:paraId="73DED814" w14:textId="77777777" w:rsidR="00DD7B3B" w:rsidRPr="00DD7B3B" w:rsidRDefault="00DD7B3B" w:rsidP="00DD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D7B3B">
        <w:rPr>
          <w:bCs/>
        </w:rPr>
        <w:t>approximate the natural world. For colors, they most often use an additive color model</w:t>
      </w:r>
    </w:p>
    <w:p w14:paraId="47146077" w14:textId="77777777" w:rsidR="00DD7B3B" w:rsidRPr="00DD7B3B" w:rsidRDefault="00DD7B3B" w:rsidP="00DD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D7B3B">
        <w:rPr>
          <w:bCs/>
        </w:rPr>
        <w:t>comprised of (R)ed, (G)reen and (B)lue. They store these values either as a floating</w:t>
      </w:r>
    </w:p>
    <w:p w14:paraId="73C58FF7" w14:textId="77777777" w:rsidR="00DD7B3B" w:rsidRPr="00DD7B3B" w:rsidRDefault="00DD7B3B" w:rsidP="00DD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D7B3B">
        <w:rPr>
          <w:bCs/>
        </w:rPr>
        <w:t>point number 0.0 – 1.0 (fully off to fully on), or an integer between 0 to 255. Your task</w:t>
      </w:r>
    </w:p>
    <w:p w14:paraId="7D30F5A8" w14:textId="77777777" w:rsidR="00DD7B3B" w:rsidRPr="00DD7B3B" w:rsidRDefault="00DD7B3B" w:rsidP="00DD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D7B3B">
        <w:rPr>
          <w:bCs/>
        </w:rPr>
        <w:t>is to:</w:t>
      </w:r>
    </w:p>
    <w:p w14:paraId="5A4D22D8" w14:textId="77777777" w:rsidR="00DD7B3B" w:rsidRPr="00DD7B3B" w:rsidRDefault="00DD7B3B" w:rsidP="00DD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D7B3B">
        <w:rPr>
          <w:bCs/>
        </w:rPr>
        <w:t>a) Ask the user to individually enter in three values between 0-255</w:t>
      </w:r>
    </w:p>
    <w:p w14:paraId="5C3E9933" w14:textId="77777777" w:rsidR="00DD7B3B" w:rsidRPr="00DD7B3B" w:rsidRDefault="00DD7B3B" w:rsidP="00DD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D7B3B">
        <w:rPr>
          <w:bCs/>
        </w:rPr>
        <w:t>b) Read those three values in</w:t>
      </w:r>
    </w:p>
    <w:p w14:paraId="68882679" w14:textId="77777777" w:rsidR="00DD7B3B" w:rsidRPr="00DD7B3B" w:rsidRDefault="00DD7B3B" w:rsidP="00DD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D7B3B">
        <w:rPr>
          <w:bCs/>
        </w:rPr>
        <w:t>c) Convert each number to a new range of 0.0 – 1.0</w:t>
      </w:r>
    </w:p>
    <w:p w14:paraId="47847BF6" w14:textId="4A38CDD8" w:rsidR="00555A0D" w:rsidRDefault="00DD7B3B" w:rsidP="00DD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7B3B">
        <w:rPr>
          <w:bCs/>
        </w:rPr>
        <w:t>d) Display the results</w:t>
      </w:r>
    </w:p>
    <w:p w14:paraId="19106632" w14:textId="252D426A" w:rsidR="00555A0D" w:rsidRDefault="00555A0D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459A377" w14:textId="77777777" w:rsidR="00555A0D" w:rsidRDefault="00555A0D" w:rsidP="00555A0D"/>
    <w:p w14:paraId="6160DA77" w14:textId="699D340D" w:rsidR="00243813" w:rsidRDefault="00243813">
      <w:r>
        <w:br w:type="page"/>
      </w:r>
    </w:p>
    <w:p w14:paraId="4EE2D2CE" w14:textId="77777777" w:rsidR="00555A0D" w:rsidRDefault="00555A0D" w:rsidP="00555A0D">
      <w:pPr>
        <w:sectPr w:rsidR="00555A0D" w:rsidSect="00555A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4760D6" w14:textId="660D9DA4" w:rsidR="00555A0D" w:rsidRDefault="009A1E8B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lastRenderedPageBreak/>
        <w:t xml:space="preserve">Solution </w:t>
      </w:r>
      <w:r w:rsidR="00555A0D">
        <w:rPr>
          <w:b/>
        </w:rPr>
        <w:t>Plan:</w:t>
      </w:r>
    </w:p>
    <w:p w14:paraId="325AB22F" w14:textId="6CD27B85" w:rsidR="00555A0D" w:rsidRDefault="00985911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985911">
        <w:rPr>
          <w:bCs/>
        </w:rPr>
        <w:t xml:space="preserve">1. </w:t>
      </w:r>
      <w:r>
        <w:rPr>
          <w:bCs/>
        </w:rPr>
        <w:t xml:space="preserve">CREATE </w:t>
      </w:r>
      <w:r w:rsidR="00243813">
        <w:rPr>
          <w:bCs/>
        </w:rPr>
        <w:t xml:space="preserve">int </w:t>
      </w:r>
      <w:r>
        <w:rPr>
          <w:bCs/>
        </w:rPr>
        <w:t>variables “r”, “g”, and “b” to represent the (0-255)</w:t>
      </w:r>
      <w:r w:rsidR="00243813">
        <w:rPr>
          <w:bCs/>
        </w:rPr>
        <w:t xml:space="preserve"> </w:t>
      </w:r>
      <w:r>
        <w:rPr>
          <w:bCs/>
        </w:rPr>
        <w:t>values for red, green, and blue.</w:t>
      </w:r>
    </w:p>
    <w:p w14:paraId="5C7270A4" w14:textId="051F6A05" w:rsidR="00555A0D" w:rsidRDefault="00985911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 xml:space="preserve">2. PRINT </w:t>
      </w:r>
      <w:r w:rsidRPr="00985911">
        <w:rPr>
          <w:bCs/>
        </w:rPr>
        <w:t>"Enter a red value (0-255): "</w:t>
      </w:r>
    </w:p>
    <w:p w14:paraId="15E85D9E" w14:textId="3686BC8D" w:rsidR="00555A0D" w:rsidRDefault="00985911" w:rsidP="00985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 xml:space="preserve">3. </w:t>
      </w:r>
      <w:r w:rsidR="00D32D7C">
        <w:rPr>
          <w:bCs/>
        </w:rPr>
        <w:t>READ value</w:t>
      </w:r>
      <w:r>
        <w:rPr>
          <w:bCs/>
        </w:rPr>
        <w:t xml:space="preserve"> from user and store in “r” variable</w:t>
      </w:r>
    </w:p>
    <w:p w14:paraId="33E270D0" w14:textId="731880A7" w:rsidR="00243813" w:rsidRDefault="00D32D7C" w:rsidP="00243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 xml:space="preserve">4. </w:t>
      </w:r>
      <w:r w:rsidR="00243813">
        <w:rPr>
          <w:bCs/>
        </w:rPr>
        <w:t xml:space="preserve">PRINT </w:t>
      </w:r>
      <w:r w:rsidR="00243813" w:rsidRPr="00985911">
        <w:rPr>
          <w:bCs/>
        </w:rPr>
        <w:t xml:space="preserve">"Enter a </w:t>
      </w:r>
      <w:r w:rsidR="00243813">
        <w:rPr>
          <w:bCs/>
        </w:rPr>
        <w:t>blue</w:t>
      </w:r>
      <w:r w:rsidR="00243813" w:rsidRPr="00985911">
        <w:rPr>
          <w:bCs/>
        </w:rPr>
        <w:t xml:space="preserve"> value (0-255): "</w:t>
      </w:r>
    </w:p>
    <w:p w14:paraId="110E9975" w14:textId="634619EC" w:rsidR="00243813" w:rsidRDefault="00243813" w:rsidP="00243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5. READ value from user and store in “b” variable</w:t>
      </w:r>
    </w:p>
    <w:p w14:paraId="32E362FB" w14:textId="1FD823F6" w:rsidR="00243813" w:rsidRDefault="00243813" w:rsidP="00243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 xml:space="preserve">6. PRINT </w:t>
      </w:r>
      <w:r w:rsidRPr="00985911">
        <w:rPr>
          <w:bCs/>
        </w:rPr>
        <w:t xml:space="preserve">"Enter a </w:t>
      </w:r>
      <w:r>
        <w:rPr>
          <w:bCs/>
        </w:rPr>
        <w:t>green</w:t>
      </w:r>
      <w:r w:rsidRPr="00985911">
        <w:rPr>
          <w:bCs/>
        </w:rPr>
        <w:t xml:space="preserve"> value (0-255): "</w:t>
      </w:r>
    </w:p>
    <w:p w14:paraId="58590C27" w14:textId="019F436B" w:rsidR="00243813" w:rsidRDefault="00243813" w:rsidP="00243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7. READ value from user and store in “g” variable</w:t>
      </w:r>
    </w:p>
    <w:p w14:paraId="09AA9B57" w14:textId="0BDD6E58" w:rsidR="00243813" w:rsidRDefault="00243813" w:rsidP="00985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8. CREATE float variables “newR”, “newG”, “newB” to store new converted values for red, green, and blue respectively.</w:t>
      </w:r>
    </w:p>
    <w:p w14:paraId="48DEED60" w14:textId="0CDDBF6F" w:rsidR="00243813" w:rsidRDefault="00243813" w:rsidP="00985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9. STORE r/255 in “newR”, g/255 in “newG”, b/255 in “newB”</w:t>
      </w:r>
    </w:p>
    <w:p w14:paraId="3205C2B1" w14:textId="5D3E139E" w:rsidR="00243813" w:rsidRDefault="00243813" w:rsidP="00985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10. PRINT “</w:t>
      </w:r>
      <w:r w:rsidRPr="00243813">
        <w:rPr>
          <w:bCs/>
        </w:rPr>
        <w:t>New color is red=</w:t>
      </w:r>
      <w:r>
        <w:rPr>
          <w:bCs/>
        </w:rPr>
        <w:t>” + newR + “</w:t>
      </w:r>
      <w:r>
        <w:t>, green=</w:t>
      </w:r>
      <w:r>
        <w:rPr>
          <w:bCs/>
        </w:rPr>
        <w:t>”</w:t>
      </w:r>
      <w:r w:rsidR="00DF3BAF">
        <w:rPr>
          <w:bCs/>
        </w:rPr>
        <w:t xml:space="preserve"> </w:t>
      </w:r>
      <w:r>
        <w:rPr>
          <w:bCs/>
        </w:rPr>
        <w:t>+</w:t>
      </w:r>
      <w:r w:rsidR="00DF3BAF">
        <w:rPr>
          <w:bCs/>
        </w:rPr>
        <w:t xml:space="preserve"> </w:t>
      </w:r>
      <w:r>
        <w:rPr>
          <w:bCs/>
        </w:rPr>
        <w:t>newG</w:t>
      </w:r>
      <w:r w:rsidR="00DF3BAF">
        <w:rPr>
          <w:bCs/>
        </w:rPr>
        <w:t xml:space="preserve"> </w:t>
      </w:r>
      <w:r>
        <w:rPr>
          <w:bCs/>
        </w:rPr>
        <w:t>+</w:t>
      </w:r>
      <w:r w:rsidR="00DF3BAF">
        <w:rPr>
          <w:bCs/>
        </w:rPr>
        <w:t xml:space="preserve"> </w:t>
      </w:r>
      <w:r>
        <w:rPr>
          <w:bCs/>
        </w:rPr>
        <w:t>”</w:t>
      </w:r>
      <w:r w:rsidRPr="00243813">
        <w:t xml:space="preserve"> </w:t>
      </w:r>
      <w:r>
        <w:t>, blue=</w:t>
      </w:r>
      <w:r>
        <w:rPr>
          <w:bCs/>
        </w:rPr>
        <w:t>”</w:t>
      </w:r>
      <w:r w:rsidR="00DF3BAF">
        <w:rPr>
          <w:bCs/>
        </w:rPr>
        <w:t xml:space="preserve"> </w:t>
      </w:r>
      <w:r>
        <w:rPr>
          <w:bCs/>
        </w:rPr>
        <w:t>+</w:t>
      </w:r>
      <w:r w:rsidR="00DF3BAF">
        <w:rPr>
          <w:bCs/>
        </w:rPr>
        <w:t xml:space="preserve"> </w:t>
      </w:r>
      <w:r>
        <w:rPr>
          <w:bCs/>
        </w:rPr>
        <w:t>newB</w:t>
      </w:r>
    </w:p>
    <w:p w14:paraId="2AC068C6" w14:textId="71161A77" w:rsidR="00243813" w:rsidRPr="00985911" w:rsidRDefault="00243813" w:rsidP="00985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0" w:author="Svetlana Peltsverger" w:date="2018-10-25T13:51:00Z"/>
          <w:bCs/>
        </w:rPr>
        <w:sectPr w:rsidR="00243813" w:rsidRPr="00985911" w:rsidSect="00555A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7DBDCB" w14:textId="77777777" w:rsidR="00555A0D" w:rsidRDefault="00555A0D" w:rsidP="00555A0D">
      <w:pPr>
        <w:jc w:val="both"/>
        <w:rPr>
          <w:ins w:id="1" w:author="Svetlana Peltsverger" w:date="2018-10-25T13:51:00Z"/>
        </w:rPr>
        <w:sectPr w:rsidR="00555A0D" w:rsidSect="00555A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E6F662" w14:textId="59E8DCC8" w:rsidR="00555A0D" w:rsidRDefault="00555A0D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Execution</w:t>
      </w:r>
      <w:r w:rsidR="009A1E8B">
        <w:rPr>
          <w:b/>
        </w:rPr>
        <w:t>:</w:t>
      </w:r>
      <w:r>
        <w:rPr>
          <w:b/>
        </w:rPr>
        <w:t xml:space="preserve"> </w:t>
      </w:r>
    </w:p>
    <w:p w14:paraId="4798E1D4" w14:textId="44DE56FD" w:rsidR="00AD5408" w:rsidRDefault="0084321E" w:rsidP="00AD5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 xml:space="preserve">1. </w:t>
      </w:r>
      <w:r w:rsidR="00AD5408">
        <w:rPr>
          <w:bCs/>
        </w:rPr>
        <w:t xml:space="preserve">Create variables called </w:t>
      </w:r>
      <w:r w:rsidR="003E1CAE">
        <w:rPr>
          <w:bCs/>
        </w:rPr>
        <w:t>“</w:t>
      </w:r>
      <w:r w:rsidR="00320F0F">
        <w:rPr>
          <w:bCs/>
        </w:rPr>
        <w:t>r</w:t>
      </w:r>
      <w:r w:rsidR="003E1CAE">
        <w:rPr>
          <w:bCs/>
        </w:rPr>
        <w:t>”</w:t>
      </w:r>
      <w:r w:rsidR="00AD5408">
        <w:rPr>
          <w:bCs/>
        </w:rPr>
        <w:t>,</w:t>
      </w:r>
      <w:r w:rsidR="003E1CAE">
        <w:rPr>
          <w:bCs/>
        </w:rPr>
        <w:t>”</w:t>
      </w:r>
      <w:r w:rsidR="00AD5408">
        <w:rPr>
          <w:bCs/>
        </w:rPr>
        <w:t xml:space="preserve"> </w:t>
      </w:r>
      <w:r w:rsidR="003E1CAE">
        <w:rPr>
          <w:bCs/>
        </w:rPr>
        <w:t>g”</w:t>
      </w:r>
      <w:r w:rsidR="00AD5408">
        <w:rPr>
          <w:bCs/>
        </w:rPr>
        <w:t>, and</w:t>
      </w:r>
      <w:r w:rsidR="00320F0F">
        <w:rPr>
          <w:bCs/>
        </w:rPr>
        <w:t xml:space="preserve"> </w:t>
      </w:r>
      <w:r w:rsidR="003E1CAE">
        <w:rPr>
          <w:bCs/>
        </w:rPr>
        <w:t>“</w:t>
      </w:r>
      <w:r w:rsidR="00320F0F">
        <w:rPr>
          <w:bCs/>
        </w:rPr>
        <w:t>b</w:t>
      </w:r>
      <w:r w:rsidR="003E1CAE">
        <w:rPr>
          <w:bCs/>
        </w:rPr>
        <w:t>”</w:t>
      </w:r>
    </w:p>
    <w:p w14:paraId="4F1C4A2C" w14:textId="69763F15" w:rsidR="00AD5408" w:rsidRDefault="00AD5408" w:rsidP="00AD5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2</w:t>
      </w:r>
      <w:r w:rsidR="0084321E">
        <w:rPr>
          <w:bCs/>
        </w:rPr>
        <w:t>.</w:t>
      </w:r>
      <w:r>
        <w:rPr>
          <w:bCs/>
        </w:rPr>
        <w:t xml:space="preserve"> Read the user’s individual inputs for each color (red, green, blue) in a 0-255 range</w:t>
      </w:r>
    </w:p>
    <w:p w14:paraId="0B5650C1" w14:textId="6CA6F5CE" w:rsidR="00AD5408" w:rsidRDefault="00AD5408" w:rsidP="00AD5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3</w:t>
      </w:r>
      <w:r w:rsidR="0084321E">
        <w:rPr>
          <w:bCs/>
        </w:rPr>
        <w:t>.</w:t>
      </w:r>
      <w:r>
        <w:rPr>
          <w:bCs/>
        </w:rPr>
        <w:t xml:space="preserve"> Store the user’s value of red as </w:t>
      </w:r>
      <w:r w:rsidR="003E1CAE">
        <w:rPr>
          <w:bCs/>
        </w:rPr>
        <w:t>“</w:t>
      </w:r>
      <w:r w:rsidR="00320F0F">
        <w:rPr>
          <w:bCs/>
        </w:rPr>
        <w:t>r</w:t>
      </w:r>
      <w:r w:rsidR="003E1CAE">
        <w:rPr>
          <w:bCs/>
        </w:rPr>
        <w:t>”</w:t>
      </w:r>
      <w:r>
        <w:rPr>
          <w:bCs/>
        </w:rPr>
        <w:t xml:space="preserve">, the user’s value of green as </w:t>
      </w:r>
      <w:r w:rsidR="003E1CAE">
        <w:rPr>
          <w:bCs/>
        </w:rPr>
        <w:t>“</w:t>
      </w:r>
      <w:r w:rsidR="00320F0F">
        <w:rPr>
          <w:bCs/>
        </w:rPr>
        <w:t>g</w:t>
      </w:r>
      <w:r w:rsidR="003E1CAE">
        <w:rPr>
          <w:bCs/>
        </w:rPr>
        <w:t>”</w:t>
      </w:r>
      <w:r>
        <w:rPr>
          <w:bCs/>
        </w:rPr>
        <w:t xml:space="preserve">, and the user’s value of blue as </w:t>
      </w:r>
      <w:r w:rsidR="003E1CAE">
        <w:rPr>
          <w:bCs/>
        </w:rPr>
        <w:t>“</w:t>
      </w:r>
      <w:r w:rsidR="00320F0F">
        <w:rPr>
          <w:bCs/>
        </w:rPr>
        <w:t>b</w:t>
      </w:r>
      <w:r w:rsidR="003E1CAE">
        <w:rPr>
          <w:bCs/>
        </w:rPr>
        <w:t>”</w:t>
      </w:r>
    </w:p>
    <w:p w14:paraId="0964BCA1" w14:textId="47A1E6F0" w:rsidR="00AD5408" w:rsidRDefault="00AD5408" w:rsidP="00AD5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4</w:t>
      </w:r>
      <w:r w:rsidR="0084321E">
        <w:rPr>
          <w:bCs/>
        </w:rPr>
        <w:t>.</w:t>
      </w:r>
      <w:r>
        <w:rPr>
          <w:bCs/>
        </w:rPr>
        <w:t xml:space="preserve"> Use the conversion formula</w:t>
      </w:r>
      <w:r w:rsidR="0050713C">
        <w:rPr>
          <w:bCs/>
        </w:rPr>
        <w:t xml:space="preserve"> for new variables</w:t>
      </w:r>
      <w:bookmarkStart w:id="2" w:name="_GoBack"/>
      <w:bookmarkEnd w:id="2"/>
      <w:r>
        <w:rPr>
          <w:bCs/>
        </w:rPr>
        <w:t>:</w:t>
      </w:r>
      <w:r>
        <w:rPr>
          <w:bCs/>
        </w:rPr>
        <w:tab/>
        <w:t>r/255</w:t>
      </w:r>
      <w:r>
        <w:rPr>
          <w:bCs/>
        </w:rPr>
        <w:tab/>
        <w:t>g/255</w:t>
      </w:r>
      <w:r>
        <w:rPr>
          <w:bCs/>
        </w:rPr>
        <w:tab/>
        <w:t>b/255</w:t>
      </w:r>
    </w:p>
    <w:p w14:paraId="78A52F05" w14:textId="59E71425" w:rsidR="00AD5408" w:rsidRDefault="00AD5408" w:rsidP="00AD5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5</w:t>
      </w:r>
      <w:r w:rsidR="0084321E">
        <w:rPr>
          <w:bCs/>
        </w:rPr>
        <w:t>.</w:t>
      </w:r>
      <w:r>
        <w:rPr>
          <w:bCs/>
        </w:rPr>
        <w:t xml:space="preserve"> Store the converted red value as </w:t>
      </w:r>
      <w:r w:rsidR="00906176">
        <w:rPr>
          <w:bCs/>
        </w:rPr>
        <w:t>“</w:t>
      </w:r>
      <w:r>
        <w:rPr>
          <w:bCs/>
        </w:rPr>
        <w:t>newR</w:t>
      </w:r>
      <w:r w:rsidR="00906176">
        <w:rPr>
          <w:bCs/>
        </w:rPr>
        <w:t>”</w:t>
      </w:r>
      <w:r>
        <w:rPr>
          <w:bCs/>
        </w:rPr>
        <w:t xml:space="preserve">, the converted green value as </w:t>
      </w:r>
      <w:r w:rsidR="00906176">
        <w:rPr>
          <w:bCs/>
        </w:rPr>
        <w:t>“</w:t>
      </w:r>
      <w:r>
        <w:rPr>
          <w:bCs/>
        </w:rPr>
        <w:t>newG</w:t>
      </w:r>
      <w:r w:rsidR="00906176">
        <w:rPr>
          <w:bCs/>
        </w:rPr>
        <w:t>”</w:t>
      </w:r>
      <w:r>
        <w:rPr>
          <w:bCs/>
        </w:rPr>
        <w:t>, and the converted b</w:t>
      </w:r>
      <w:r w:rsidR="0084321E">
        <w:rPr>
          <w:bCs/>
        </w:rPr>
        <w:t>l</w:t>
      </w:r>
      <w:r>
        <w:rPr>
          <w:bCs/>
        </w:rPr>
        <w:t xml:space="preserve">ue value as </w:t>
      </w:r>
      <w:r w:rsidR="00906176">
        <w:rPr>
          <w:bCs/>
        </w:rPr>
        <w:t>“</w:t>
      </w:r>
      <w:r>
        <w:rPr>
          <w:bCs/>
        </w:rPr>
        <w:t>newB</w:t>
      </w:r>
      <w:r w:rsidR="00906176">
        <w:rPr>
          <w:bCs/>
        </w:rPr>
        <w:t>”</w:t>
      </w:r>
    </w:p>
    <w:p w14:paraId="1386B4B8" w14:textId="48D736BE" w:rsidR="00555A0D" w:rsidRPr="00AD5408" w:rsidRDefault="00AD5408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6</w:t>
      </w:r>
      <w:r w:rsidR="0084321E">
        <w:rPr>
          <w:bCs/>
        </w:rPr>
        <w:t>.</w:t>
      </w:r>
      <w:r>
        <w:rPr>
          <w:bCs/>
        </w:rPr>
        <w:t xml:space="preserve"> Write the converted outputs for each color</w:t>
      </w:r>
      <w:r w:rsidR="00906176">
        <w:rPr>
          <w:bCs/>
        </w:rPr>
        <w:t xml:space="preserve"> along with text</w:t>
      </w:r>
      <w:r>
        <w:rPr>
          <w:bCs/>
        </w:rPr>
        <w:t>.</w:t>
      </w:r>
    </w:p>
    <w:p w14:paraId="31CFA347" w14:textId="77777777" w:rsidR="00555A0D" w:rsidRDefault="00555A0D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D94617E" w14:textId="77777777" w:rsidR="00555A0D" w:rsidRDefault="00555A0D" w:rsidP="00555A0D">
      <w:pPr>
        <w:rPr>
          <w:b/>
        </w:rPr>
        <w:sectPr w:rsidR="00555A0D" w:rsidSect="00555A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B7A99F" w14:textId="7EED3843" w:rsidR="00555A0D" w:rsidRDefault="00555A0D" w:rsidP="00555A0D">
      <w:pPr>
        <w:rPr>
          <w:b/>
        </w:rPr>
      </w:pPr>
    </w:p>
    <w:p w14:paraId="32804441" w14:textId="4F5A35B0" w:rsidR="00555A0D" w:rsidRDefault="009A1E8B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Evaluation</w:t>
      </w:r>
      <w:r w:rsidR="00555A0D">
        <w:rPr>
          <w:b/>
        </w:rPr>
        <w:t>:</w:t>
      </w:r>
    </w:p>
    <w:p w14:paraId="7DC740A9" w14:textId="71B833CA" w:rsidR="00555A0D" w:rsidRDefault="00DD7B3B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The program works as expected but problems may occur if values are not a number.</w:t>
      </w:r>
    </w:p>
    <w:p w14:paraId="6008856F" w14:textId="77777777" w:rsidR="00555A0D" w:rsidRDefault="00555A0D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EC42E71" w14:textId="77777777" w:rsidR="00555A0D" w:rsidRDefault="00555A0D" w:rsidP="00555A0D">
      <w:pPr>
        <w:jc w:val="both"/>
        <w:rPr>
          <w:ins w:id="3" w:author="Svetlana Peltsverger" w:date="2018-10-25T13:51:00Z"/>
        </w:rPr>
        <w:sectPr w:rsidR="00555A0D" w:rsidSect="00555A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26A6B6" w14:textId="77777777" w:rsidR="005A1E54" w:rsidRDefault="005A1E54" w:rsidP="0003246F">
      <w:pPr>
        <w:jc w:val="both"/>
      </w:pPr>
    </w:p>
    <w:p w14:paraId="0DD7A495" w14:textId="2600F0E7" w:rsidR="0003246F" w:rsidRDefault="000C4626" w:rsidP="0003246F">
      <w:pPr>
        <w:jc w:val="both"/>
      </w:pPr>
      <w:r w:rsidRPr="00B070A6">
        <w:rPr>
          <w:u w:val="single"/>
        </w:rPr>
        <w:t>Step 3</w:t>
      </w:r>
      <w:r>
        <w:t>: Complete the evaluation below:</w:t>
      </w:r>
    </w:p>
    <w:p w14:paraId="6847C1DD" w14:textId="6AE6D45B" w:rsidR="000C4626" w:rsidRDefault="000C4626" w:rsidP="0003246F">
      <w:pPr>
        <w:jc w:val="both"/>
      </w:pPr>
      <w:r>
        <w:t xml:space="preserve">Q1: </w:t>
      </w:r>
      <w:r w:rsidR="004D396F">
        <w:t xml:space="preserve">Did the pseudocode exercise help you to </w:t>
      </w:r>
      <w:r w:rsidR="00555A0D">
        <w:t xml:space="preserve">understand </w:t>
      </w:r>
      <w:r w:rsidR="00C8521C">
        <w:t xml:space="preserve">the </w:t>
      </w:r>
      <w:r w:rsidR="00555A0D">
        <w:t xml:space="preserve">requirements and </w:t>
      </w:r>
      <w:r w:rsidR="004D396F">
        <w:t>solve the problem faster?</w:t>
      </w:r>
    </w:p>
    <w:p w14:paraId="0BDCF2FE" w14:textId="5009B81B" w:rsidR="000C4626" w:rsidRPr="00DD7B3B" w:rsidRDefault="000C4626" w:rsidP="000C4626">
      <w:pPr>
        <w:pStyle w:val="ListParagraph"/>
        <w:numPr>
          <w:ilvl w:val="0"/>
          <w:numId w:val="1"/>
        </w:numPr>
        <w:jc w:val="both"/>
        <w:rPr>
          <w:highlight w:val="cyan"/>
        </w:rPr>
      </w:pPr>
      <w:r w:rsidRPr="00DD7B3B">
        <w:rPr>
          <w:highlight w:val="cyan"/>
        </w:rPr>
        <w:lastRenderedPageBreak/>
        <w:t>Yes</w:t>
      </w:r>
    </w:p>
    <w:p w14:paraId="1FE8D328" w14:textId="14428A0A" w:rsidR="000C4626" w:rsidRDefault="000C4626" w:rsidP="000C4626">
      <w:pPr>
        <w:pStyle w:val="ListParagraph"/>
        <w:numPr>
          <w:ilvl w:val="0"/>
          <w:numId w:val="1"/>
        </w:numPr>
        <w:jc w:val="both"/>
      </w:pPr>
      <w:r>
        <w:t>No</w:t>
      </w:r>
    </w:p>
    <w:p w14:paraId="74291865" w14:textId="034F2FD3" w:rsidR="000C4626" w:rsidRDefault="000C4626" w:rsidP="000C4626">
      <w:pPr>
        <w:pStyle w:val="ListParagraph"/>
        <w:numPr>
          <w:ilvl w:val="0"/>
          <w:numId w:val="1"/>
        </w:numPr>
        <w:jc w:val="both"/>
      </w:pPr>
      <w:r>
        <w:t>Other</w:t>
      </w:r>
    </w:p>
    <w:p w14:paraId="72889C8A" w14:textId="158EFB2D" w:rsidR="000C4626" w:rsidRDefault="007E4BA3" w:rsidP="000C4626">
      <w:pPr>
        <w:jc w:val="both"/>
      </w:pPr>
      <w:r>
        <w:t>Q</w:t>
      </w:r>
      <w:r w:rsidR="009A1E8B">
        <w:t>2</w:t>
      </w:r>
      <w:r>
        <w:t xml:space="preserve">: What did you like about this pseudocode </w:t>
      </w:r>
      <w:r w:rsidR="004D396F" w:rsidRPr="00555A0D">
        <w:rPr>
          <w:noProof/>
        </w:rPr>
        <w:t>guide</w:t>
      </w:r>
      <w:r w:rsidR="004D396F">
        <w:t xml:space="preserve"> and the iterative method of </w:t>
      </w:r>
      <w:r w:rsidR="0043572E">
        <w:t>solving problems</w:t>
      </w:r>
      <w:r>
        <w:t>?</w:t>
      </w:r>
    </w:p>
    <w:p w14:paraId="65EF8A44" w14:textId="6DFD9AC3" w:rsidR="007E4BA3" w:rsidRDefault="007E4BA3" w:rsidP="000C4626">
      <w:pPr>
        <w:jc w:val="both"/>
      </w:pPr>
      <w:r>
        <w:t xml:space="preserve">Your Response: </w:t>
      </w:r>
      <w:r w:rsidR="00192018">
        <w:t>I learn more about computer science principles</w:t>
      </w:r>
      <w:r w:rsidR="00482FA6">
        <w:t>.</w:t>
      </w:r>
    </w:p>
    <w:p w14:paraId="37954F4A" w14:textId="16CB025C" w:rsidR="007E4BA3" w:rsidRDefault="007E4BA3" w:rsidP="000C4626">
      <w:pPr>
        <w:jc w:val="both"/>
      </w:pPr>
      <w:r>
        <w:t>Q</w:t>
      </w:r>
      <w:r w:rsidR="009A1E8B">
        <w:t>3</w:t>
      </w:r>
      <w:r>
        <w:t xml:space="preserve">: What can be improved about this </w:t>
      </w:r>
      <w:r w:rsidR="005A1E54">
        <w:t>pseudocode guide</w:t>
      </w:r>
      <w:r>
        <w:t>?</w:t>
      </w:r>
    </w:p>
    <w:p w14:paraId="1E0DDC82" w14:textId="2168151E" w:rsidR="007E4BA3" w:rsidRDefault="007E4BA3" w:rsidP="000C4626">
      <w:pPr>
        <w:jc w:val="both"/>
      </w:pPr>
      <w:r>
        <w:t>Your response:</w:t>
      </w:r>
      <w:r w:rsidR="00192018">
        <w:t xml:space="preserve"> More documentation on pseudocode writing</w:t>
      </w:r>
      <w:r w:rsidR="00482FA6">
        <w:t>.</w:t>
      </w:r>
    </w:p>
    <w:sectPr w:rsidR="007E4BA3" w:rsidSect="00555A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73E41"/>
    <w:multiLevelType w:val="hybridMultilevel"/>
    <w:tmpl w:val="0C4E5A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vetlana Peltsverger">
    <w15:presenceInfo w15:providerId="AD" w15:userId="S-1-5-21-2437839712-68032157-4027303742-411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B5KWxgaWlkaWFko6SsGpxcWZ+XkgBUa1AILQZHAsAAAA"/>
  </w:docVars>
  <w:rsids>
    <w:rsidRoot w:val="00D11F3D"/>
    <w:rsid w:val="0003246F"/>
    <w:rsid w:val="000C4626"/>
    <w:rsid w:val="00192018"/>
    <w:rsid w:val="00243813"/>
    <w:rsid w:val="00320F0F"/>
    <w:rsid w:val="00370297"/>
    <w:rsid w:val="003E1CAE"/>
    <w:rsid w:val="0043572E"/>
    <w:rsid w:val="00482FA6"/>
    <w:rsid w:val="004D396F"/>
    <w:rsid w:val="0050713C"/>
    <w:rsid w:val="00555A0D"/>
    <w:rsid w:val="00597D2C"/>
    <w:rsid w:val="005A1E54"/>
    <w:rsid w:val="006117B8"/>
    <w:rsid w:val="007D61FA"/>
    <w:rsid w:val="007E4BA3"/>
    <w:rsid w:val="0084321E"/>
    <w:rsid w:val="00851D6B"/>
    <w:rsid w:val="00906176"/>
    <w:rsid w:val="00985911"/>
    <w:rsid w:val="009A1E8B"/>
    <w:rsid w:val="009C2601"/>
    <w:rsid w:val="00AB1D8E"/>
    <w:rsid w:val="00AD5408"/>
    <w:rsid w:val="00B070A6"/>
    <w:rsid w:val="00B354EB"/>
    <w:rsid w:val="00C8521C"/>
    <w:rsid w:val="00D0397B"/>
    <w:rsid w:val="00D11F3D"/>
    <w:rsid w:val="00D32D7C"/>
    <w:rsid w:val="00DD7B3B"/>
    <w:rsid w:val="00DF3BAF"/>
    <w:rsid w:val="00E65535"/>
    <w:rsid w:val="00F2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EF7B"/>
  <w15:chartTrackingRefBased/>
  <w15:docId w15:val="{5FED2C8E-FCF1-42F0-9577-E77B58A6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A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7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818B8-2CC5-484D-BACB-874E646A3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Debnath</dc:creator>
  <cp:keywords/>
  <dc:description/>
  <cp:lastModifiedBy>Andrew Friedman</cp:lastModifiedBy>
  <cp:revision>14</cp:revision>
  <dcterms:created xsi:type="dcterms:W3CDTF">2019-08-29T03:00:00Z</dcterms:created>
  <dcterms:modified xsi:type="dcterms:W3CDTF">2019-08-29T03:53:00Z</dcterms:modified>
</cp:coreProperties>
</file>